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95F0" w14:textId="6EBF1721" w:rsidR="00CE0B3D" w:rsidRPr="00A40BCC" w:rsidRDefault="00E53B09">
      <w:pPr>
        <w:pStyle w:val="Title"/>
        <w:rPr>
          <w:sz w:val="24"/>
          <w:szCs w:val="24"/>
          <w:lang w:val="en-GB"/>
        </w:rPr>
      </w:pPr>
      <w:bookmarkStart w:id="0" w:name="_ecmmb2bhqqfh" w:colFirst="0" w:colLast="0"/>
      <w:bookmarkEnd w:id="0"/>
      <w:r>
        <w:t xml:space="preserve">VR </w:t>
      </w:r>
      <w:commentRangeStart w:id="1"/>
      <w:commentRangeStart w:id="2"/>
      <w:r>
        <w:t xml:space="preserve">Artwork </w:t>
      </w:r>
      <w:r w:rsidR="00A40BCC">
        <w:rPr>
          <w:lang w:val="en-GB"/>
        </w:rPr>
        <w:t>Acquisition Template</w:t>
      </w:r>
      <w:commentRangeEnd w:id="1"/>
      <w:r>
        <w:commentReference w:id="1"/>
      </w:r>
      <w:bookmarkStart w:id="3" w:name="_GoBack"/>
      <w:bookmarkEnd w:id="3"/>
      <w:commentRangeEnd w:id="2"/>
      <w:r>
        <w:commentReference w:id="2"/>
      </w:r>
    </w:p>
    <w:p w14:paraId="521D1431" w14:textId="77777777" w:rsidR="00CE0B3D" w:rsidRDefault="00CE0B3D">
      <w:pPr>
        <w:rPr>
          <w:b/>
          <w:color w:val="FF0000"/>
        </w:rPr>
      </w:pPr>
    </w:p>
    <w:p w14:paraId="409C8D3E" w14:textId="77777777" w:rsidR="00CE0B3D" w:rsidRDefault="00E53B0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***DRAFT - NOT FOR CIRCULATION***</w:t>
      </w:r>
    </w:p>
    <w:p w14:paraId="50E35D83" w14:textId="77777777" w:rsidR="00CE0B3D" w:rsidRDefault="00CE0B3D">
      <w:pPr>
        <w:rPr>
          <w:b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E0B3D" w14:paraId="61CE56D2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4A33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57AE" w14:textId="77777777" w:rsidR="00CE0B3D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20"/>
                <w:szCs w:val="20"/>
              </w:rPr>
            </w:pPr>
          </w:p>
        </w:tc>
      </w:tr>
      <w:tr w:rsidR="00CE0B3D" w14:paraId="615D36A3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A15D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Artist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35EA" w14:textId="77777777" w:rsidR="00CE0B3D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20"/>
                <w:szCs w:val="20"/>
              </w:rPr>
            </w:pPr>
          </w:p>
        </w:tc>
      </w:tr>
      <w:tr w:rsidR="00CE0B3D" w14:paraId="3208BC0A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2E1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BF83" w14:textId="77777777" w:rsidR="00CE0B3D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20"/>
                <w:szCs w:val="20"/>
              </w:rPr>
            </w:pPr>
          </w:p>
        </w:tc>
      </w:tr>
      <w:tr w:rsidR="00CE0B3D" w14:paraId="50F5B6AE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8EFF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Edition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8B6E" w14:textId="77777777" w:rsidR="00CE0B3D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20"/>
                <w:szCs w:val="20"/>
              </w:rPr>
            </w:pPr>
          </w:p>
        </w:tc>
      </w:tr>
      <w:tr w:rsidR="00CE0B3D" w14:paraId="4C5B9A2B" w14:textId="77777777">
        <w:trPr>
          <w:ins w:id="4" w:author="Tom Ensom" w:date="2019-03-07T16:24:00Z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0221" w14:textId="77777777" w:rsidR="00CE0B3D" w:rsidRDefault="00E53B09">
            <w:pPr>
              <w:rPr>
                <w:ins w:id="5" w:author="Tom Ensom" w:date="2019-03-07T16:24:00Z"/>
                <w:b/>
                <w:color w:val="FF0000"/>
                <w:sz w:val="20"/>
                <w:szCs w:val="20"/>
              </w:rPr>
            </w:pPr>
            <w:ins w:id="6" w:author="Tom Ensom" w:date="2019-03-07T16:24:00Z">
              <w:r>
                <w:rPr>
                  <w:b/>
                  <w:color w:val="FF0000"/>
                  <w:sz w:val="20"/>
                  <w:szCs w:val="20"/>
                </w:rPr>
                <w:t>Form filled in by</w:t>
              </w:r>
            </w:ins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B2CA" w14:textId="77777777" w:rsidR="00CE0B3D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7" w:author="Tom Ensom" w:date="2019-03-07T16:24:00Z"/>
                <w:b/>
                <w:color w:val="FF0000"/>
                <w:sz w:val="20"/>
                <w:szCs w:val="20"/>
              </w:rPr>
            </w:pPr>
          </w:p>
        </w:tc>
      </w:tr>
      <w:tr w:rsidR="00CE0B3D" w14:paraId="7A1AD99E" w14:textId="77777777">
        <w:trPr>
          <w:ins w:id="8" w:author="Tom Ensom" w:date="2019-03-07T16:24:00Z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3298" w14:textId="77777777" w:rsidR="00CE0B3D" w:rsidRDefault="00E53B09">
            <w:pPr>
              <w:rPr>
                <w:ins w:id="9" w:author="Tom Ensom" w:date="2019-03-07T16:24:00Z"/>
                <w:b/>
                <w:color w:val="FF0000"/>
                <w:sz w:val="20"/>
                <w:szCs w:val="20"/>
              </w:rPr>
            </w:pPr>
            <w:ins w:id="10" w:author="Tom Ensom" w:date="2019-03-07T16:24:00Z">
              <w:r>
                <w:rPr>
                  <w:b/>
                  <w:color w:val="FF0000"/>
                  <w:sz w:val="20"/>
                  <w:szCs w:val="20"/>
                </w:rPr>
                <w:t>Filled in when</w:t>
              </w:r>
              <w:r>
                <w:rPr>
                  <w:b/>
                  <w:color w:val="FF0000"/>
                  <w:sz w:val="20"/>
                  <w:szCs w:val="20"/>
                </w:rPr>
                <w:tab/>
              </w:r>
            </w:ins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EAAD" w14:textId="77777777" w:rsidR="00CE0B3D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1" w:author="Tom Ensom" w:date="2019-03-07T16:24:00Z"/>
                <w:b/>
                <w:color w:val="FF0000"/>
                <w:sz w:val="20"/>
                <w:szCs w:val="20"/>
              </w:rPr>
            </w:pPr>
          </w:p>
        </w:tc>
      </w:tr>
    </w:tbl>
    <w:p w14:paraId="731B7C61" w14:textId="77777777" w:rsidR="00CE0B3D" w:rsidRDefault="00CE0B3D">
      <w:pPr>
        <w:rPr>
          <w:b/>
          <w:sz w:val="20"/>
          <w:szCs w:val="20"/>
        </w:rPr>
      </w:pPr>
    </w:p>
    <w:p w14:paraId="007F8A5B" w14:textId="77777777" w:rsidR="00CE0B3D" w:rsidRDefault="00CE0B3D">
      <w:pPr>
        <w:rPr>
          <w:b/>
          <w:sz w:val="20"/>
          <w:szCs w:val="20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570"/>
        <w:gridCol w:w="3795"/>
      </w:tblGrid>
      <w:tr w:rsidR="00CE0B3D" w14:paraId="5EF1F7A6" w14:textId="77777777">
        <w:trPr>
          <w:trHeight w:val="5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74F0" w14:textId="77777777" w:rsidR="00CE0B3D" w:rsidRDefault="00E53B09">
            <w:pPr>
              <w:pStyle w:val="Heading1"/>
              <w:widowControl w:val="0"/>
            </w:pPr>
            <w:bookmarkStart w:id="12" w:name="_3esrha7wrps7" w:colFirst="0" w:colLast="0"/>
            <w:bookmarkEnd w:id="12"/>
            <w:r>
              <w:t>Non-Technical Description</w:t>
            </w:r>
          </w:p>
        </w:tc>
      </w:tr>
      <w:tr w:rsidR="00CE0B3D" w14:paraId="5C9DBD1B" w14:textId="77777777">
        <w:trPr>
          <w:trHeight w:val="96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8628" w14:textId="77777777" w:rsidR="00CE0B3D" w:rsidRDefault="00E53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Short description of artwork </w:t>
            </w:r>
          </w:p>
        </w:tc>
        <w:tc>
          <w:tcPr>
            <w:tcW w:w="736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60C2" w14:textId="77777777" w:rsidR="00CE0B3D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CE0B3D" w14:paraId="047489FE" w14:textId="77777777">
        <w:trPr>
          <w:trHeight w:val="114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8B5A" w14:textId="77777777" w:rsidR="00CE0B3D" w:rsidRDefault="00E53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Interactivity </w:t>
            </w:r>
          </w:p>
        </w:tc>
        <w:tc>
          <w:tcPr>
            <w:tcW w:w="35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CDAB" w14:textId="77777777" w:rsidR="00CE0B3D" w:rsidRDefault="00E53B0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work interactive?</w:t>
            </w:r>
          </w:p>
          <w:p w14:paraId="0220E806" w14:textId="77777777" w:rsidR="00CE0B3D" w:rsidRDefault="00E53B0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what ways does the user influence the experience?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EBEC" w14:textId="77777777" w:rsidR="00CE0B3D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</w:tbl>
    <w:p w14:paraId="05DE83CF" w14:textId="77777777" w:rsidR="00CE0B3D" w:rsidRDefault="00CE0B3D">
      <w:pPr>
        <w:rPr>
          <w:b/>
          <w:sz w:val="20"/>
          <w:szCs w:val="20"/>
        </w:rPr>
      </w:pPr>
    </w:p>
    <w:p w14:paraId="447347F5" w14:textId="77777777" w:rsidR="00CE0B3D" w:rsidRDefault="00CE0B3D">
      <w:pPr>
        <w:rPr>
          <w:b/>
          <w:sz w:val="20"/>
          <w:szCs w:val="20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660"/>
        <w:gridCol w:w="3749"/>
      </w:tblGrid>
      <w:tr w:rsidR="00CE0B3D" w14:paraId="2AEF39F8" w14:textId="77777777">
        <w:trPr>
          <w:trHeight w:val="120"/>
        </w:trPr>
        <w:tc>
          <w:tcPr>
            <w:tcW w:w="902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5ED8" w14:textId="77777777" w:rsidR="00CE0B3D" w:rsidRDefault="00E53B09">
            <w:pPr>
              <w:pStyle w:val="Heading1"/>
            </w:pPr>
            <w:bookmarkStart w:id="13" w:name="_q2fij4u4azpa" w:colFirst="0" w:colLast="0"/>
            <w:bookmarkEnd w:id="13"/>
            <w:r>
              <w:t>Display Materials</w:t>
            </w:r>
          </w:p>
        </w:tc>
      </w:tr>
      <w:tr w:rsidR="00CE0B3D" w14:paraId="1E8E630D" w14:textId="77777777"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AD18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4EEE" w14:textId="77777777" w:rsidR="00CE0B3D" w:rsidRDefault="00E53B09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Executable build?</w:t>
            </w:r>
          </w:p>
          <w:p w14:paraId="5E10D8CD" w14:textId="77777777" w:rsidR="00CE0B3D" w:rsidRDefault="00E53B09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what platform? E.g. Windows, Android, WebGL/WebXR</w:t>
            </w:r>
          </w:p>
          <w:p w14:paraId="475A103B" w14:textId="77777777" w:rsidR="00CE0B3D" w:rsidRDefault="00E53B09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Dependencies? E.g. runtimes, drivers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8684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  <w:tr w:rsidR="00CE0B3D" w14:paraId="1F5812E5" w14:textId="77777777">
        <w:trPr>
          <w:trHeight w:val="400"/>
        </w:trPr>
        <w:tc>
          <w:tcPr>
            <w:tcW w:w="162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AF2E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602A" w14:textId="77777777" w:rsidR="00CE0B3D" w:rsidRDefault="00E53B09">
            <w:pPr>
              <w:numPr>
                <w:ilvl w:val="0"/>
                <w:numId w:val="3"/>
              </w:numPr>
              <w:rPr>
                <w:ins w:id="14" w:author="Mark Hellar" w:date="2019-03-06T14:49:00Z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Computers?</w:t>
            </w:r>
            <w:commentRangeStart w:id="15"/>
          </w:p>
          <w:p w14:paraId="3538E6AD" w14:textId="77777777" w:rsidR="00CE0B3D" w:rsidRDefault="00E53B0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ins w:id="16" w:author="Mark Hellar" w:date="2019-03-06T14:49:00Z">
              <w:r>
                <w:rPr>
                  <w:sz w:val="20"/>
                  <w:szCs w:val="20"/>
                </w:rPr>
                <w:t>Video Card/GPU?</w:t>
              </w:r>
            </w:ins>
            <w:commentRangeEnd w:id="15"/>
            <w:r>
              <w:commentReference w:id="15"/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5642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  <w:tr w:rsidR="00CE0B3D" w14:paraId="2A7FE2C0" w14:textId="77777777">
        <w:trPr>
          <w:trHeight w:val="400"/>
        </w:trPr>
        <w:tc>
          <w:tcPr>
            <w:tcW w:w="162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AAC5" w14:textId="77777777" w:rsidR="00CE0B3D" w:rsidRDefault="00CE0B3D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F74D" w14:textId="77777777" w:rsidR="00CE0B3D" w:rsidRDefault="00E53B0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HMD?</w:t>
            </w:r>
          </w:p>
          <w:p w14:paraId="00B3ED23" w14:textId="77777777" w:rsidR="00CE0B3D" w:rsidRDefault="00E53B0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Tracking?</w:t>
            </w:r>
          </w:p>
          <w:p w14:paraId="119D18FB" w14:textId="77777777" w:rsidR="00CE0B3D" w:rsidRDefault="00E53B0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Input/output devices (e.g. controllers)?</w:t>
            </w:r>
          </w:p>
          <w:p w14:paraId="52D410AD" w14:textId="77777777" w:rsidR="00CE0B3D" w:rsidRDefault="00E53B0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Cabling?</w:t>
            </w:r>
          </w:p>
          <w:p w14:paraId="2C90AABB" w14:textId="77777777" w:rsidR="00CE0B3D" w:rsidRDefault="00E53B09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Audio equipment?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9D0D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  <w:tr w:rsidR="00CE0B3D" w14:paraId="3C1B04AF" w14:textId="77777777"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B03A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Installation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57B2" w14:textId="77777777" w:rsidR="00CE0B3D" w:rsidRDefault="00E53B09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supporting physical infrastructure that would be required to display the work? E.g. rigging, seating, flooring/carpet, props</w:t>
            </w:r>
          </w:p>
          <w:p w14:paraId="13AC0B1A" w14:textId="77777777" w:rsidR="00CE0B3D" w:rsidRDefault="00E53B09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Minimum/maximum space requirements?</w:t>
            </w:r>
          </w:p>
          <w:p w14:paraId="4A32AA34" w14:textId="77777777" w:rsidR="00CE0B3D" w:rsidRDefault="00E53B09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sensory inputs/outputs? E.g. scents, wind, touch, vibrations/haptics</w:t>
            </w:r>
          </w:p>
          <w:p w14:paraId="14B86ADB" w14:textId="77777777" w:rsidR="00CE0B3D" w:rsidRDefault="00E53B09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Invigilation req</w:t>
            </w:r>
            <w:r>
              <w:rPr>
                <w:sz w:val="20"/>
                <w:szCs w:val="20"/>
              </w:rPr>
              <w:t>uirements? E.g. guidance, movement restrictions, safety, security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FE7F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  <w:tr w:rsidR="00CE0B3D" w14:paraId="185D254F" w14:textId="77777777"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9067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External Dependencies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C6A9" w14:textId="77777777" w:rsidR="00CE0B3D" w:rsidRDefault="00E53B09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external inputs/outputs? e.g. live data, internet connectivity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3C5A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486D0EA8" w14:textId="77777777" w:rsidR="00CE0B3D" w:rsidRDefault="00CE0B3D">
      <w:pPr>
        <w:rPr>
          <w:sz w:val="20"/>
          <w:szCs w:val="20"/>
        </w:rPr>
      </w:pPr>
    </w:p>
    <w:p w14:paraId="1AD81D66" w14:textId="77777777" w:rsidR="00CE0B3D" w:rsidRDefault="00CE0B3D">
      <w:pPr>
        <w:rPr>
          <w:sz w:val="20"/>
          <w:szCs w:val="20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3660"/>
        <w:gridCol w:w="3764"/>
      </w:tblGrid>
      <w:tr w:rsidR="00CE0B3D" w14:paraId="6021C032" w14:textId="77777777">
        <w:trPr>
          <w:trHeight w:val="360"/>
        </w:trPr>
        <w:tc>
          <w:tcPr>
            <w:tcW w:w="902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87C7" w14:textId="77777777" w:rsidR="00CE0B3D" w:rsidRDefault="00E53B09">
            <w:pPr>
              <w:pStyle w:val="Heading1"/>
            </w:pPr>
            <w:bookmarkStart w:id="17" w:name="_p14m7vaxho0f" w:colFirst="0" w:colLast="0"/>
            <w:bookmarkEnd w:id="17"/>
            <w:r>
              <w:t>Production Materials</w:t>
            </w:r>
          </w:p>
        </w:tc>
      </w:tr>
      <w:tr w:rsidR="00CE0B3D" w14:paraId="5D625D54" w14:textId="77777777"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3561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 of production workflow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7D57" w14:textId="77777777" w:rsidR="00CE0B3D" w:rsidRDefault="00E53B09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kind of tools were used in the production of 3D assets? E.g. modelling, texturing</w:t>
            </w:r>
          </w:p>
          <w:p w14:paraId="260047CD" w14:textId="77777777" w:rsidR="00CE0B3D" w:rsidRDefault="00E53B09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design?</w:t>
            </w:r>
          </w:p>
          <w:p w14:paraId="73CF4B1A" w14:textId="77777777" w:rsidR="00CE0B3D" w:rsidRDefault="00E53B09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libraries? Custom code?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1728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  <w:tr w:rsidR="00CE0B3D" w14:paraId="7E4CD5EC" w14:textId="77777777"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4CD7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Engine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881C" w14:textId="77777777" w:rsidR="00CE0B3D" w:rsidRDefault="00E53B09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engine was used and which version?</w:t>
            </w:r>
          </w:p>
          <w:p w14:paraId="51BD4FE5" w14:textId="77777777" w:rsidR="00CE0B3D" w:rsidRDefault="00E53B09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Plugins? Modifications?</w:t>
            </w:r>
          </w:p>
          <w:p w14:paraId="66AEE718" w14:textId="77777777" w:rsidR="00CE0B3D" w:rsidRDefault="00E53B09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Dependencies? E.g. runtime libraries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7AEE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  <w:tr w:rsidR="00CE0B3D" w14:paraId="44A8C273" w14:textId="77777777"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BA4A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Assets (including file format and quantity)</w:t>
            </w:r>
          </w:p>
          <w:p w14:paraId="777296F3" w14:textId="77777777" w:rsidR="00CE0B3D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E1F7" w14:textId="77777777" w:rsidR="00CE0B3D" w:rsidRDefault="00E53B0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Models? </w:t>
            </w:r>
          </w:p>
          <w:p w14:paraId="1C8A739C" w14:textId="77777777" w:rsidR="00CE0B3D" w:rsidRDefault="00E53B0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Materials/Textures? </w:t>
            </w:r>
          </w:p>
          <w:p w14:paraId="0681E7F7" w14:textId="77777777" w:rsidR="00CE0B3D" w:rsidRDefault="00E53B0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Sounds? Spatial audio?</w:t>
            </w:r>
          </w:p>
          <w:p w14:paraId="40ACB35D" w14:textId="77777777" w:rsidR="00CE0B3D" w:rsidRDefault="00E53B0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video files? (for 360 video)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DF50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19388D12" w14:textId="77777777" w:rsidR="00CE0B3D" w:rsidRDefault="00CE0B3D">
      <w:pPr>
        <w:rPr>
          <w:sz w:val="20"/>
          <w:szCs w:val="20"/>
        </w:rPr>
      </w:pPr>
    </w:p>
    <w:p w14:paraId="2988B678" w14:textId="77777777" w:rsidR="00CE0B3D" w:rsidRDefault="00CE0B3D">
      <w:pPr>
        <w:rPr>
          <w:sz w:val="20"/>
          <w:szCs w:val="20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555"/>
        <w:gridCol w:w="3764"/>
      </w:tblGrid>
      <w:tr w:rsidR="00CE0B3D" w14:paraId="5B92D2CA" w14:textId="77777777">
        <w:trPr>
          <w:trHeight w:val="420"/>
        </w:trPr>
        <w:tc>
          <w:tcPr>
            <w:tcW w:w="902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E5A5" w14:textId="77777777" w:rsidR="00CE0B3D" w:rsidRDefault="00E53B09">
            <w:pPr>
              <w:pStyle w:val="Heading1"/>
            </w:pPr>
            <w:bookmarkStart w:id="18" w:name="_dhr4a4e5toeo" w:colFirst="0" w:colLast="0"/>
            <w:bookmarkEnd w:id="18"/>
            <w:r>
              <w:t>Existing Documentation</w:t>
            </w:r>
          </w:p>
        </w:tc>
      </w:tr>
      <w:tr w:rsidR="00CE0B3D" w14:paraId="0B696064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864C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Existing display specifications</w:t>
            </w:r>
          </w:p>
        </w:tc>
        <w:tc>
          <w:tcPr>
            <w:tcW w:w="3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CF33" w14:textId="77777777" w:rsidR="00CE0B3D" w:rsidRDefault="00E53B0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existing documentation of how the work should be displayed? 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BD35" w14:textId="77777777" w:rsidR="00CE0B3D" w:rsidRDefault="00CE0B3D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CE0B3D" w14:paraId="7E8232B2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9067" w14:textId="77777777" w:rsidR="00CE0B3D" w:rsidRDefault="00E53B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Installation documentation</w:t>
            </w:r>
          </w:p>
        </w:tc>
        <w:tc>
          <w:tcPr>
            <w:tcW w:w="3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278" w14:textId="77777777" w:rsidR="00CE0B3D" w:rsidRDefault="00E53B09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documentation of past installations? E.g. photos, videos</w:t>
            </w:r>
          </w:p>
          <w:p w14:paraId="5E50DABD" w14:textId="77777777" w:rsidR="00CE0B3D" w:rsidRDefault="00E53B09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Captures of work running? E.g. screencaptures, stills, rendered 360 video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7C52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  <w:tr w:rsidR="00CE0B3D" w14:paraId="14D51CAC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DFDB" w14:textId="77777777" w:rsidR="00CE0B3D" w:rsidRDefault="00E53B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 documentation</w:t>
            </w:r>
          </w:p>
        </w:tc>
        <w:tc>
          <w:tcPr>
            <w:tcW w:w="3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C4E1" w14:textId="77777777" w:rsidR="00CE0B3D" w:rsidRDefault="00E53B09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Script/narrative</w:t>
            </w:r>
          </w:p>
          <w:p w14:paraId="58DCA9ED" w14:textId="77777777" w:rsidR="00CE0B3D" w:rsidRDefault="00E53B09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documentation</w:t>
            </w:r>
          </w:p>
          <w:p w14:paraId="246FE029" w14:textId="77777777" w:rsidR="00CE0B3D" w:rsidRDefault="00E53B09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diagrams/schematics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506B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4EB9B971" w14:textId="77777777" w:rsidR="00CE0B3D" w:rsidRDefault="00CE0B3D">
      <w:pPr>
        <w:rPr>
          <w:sz w:val="20"/>
          <w:szCs w:val="20"/>
        </w:rPr>
      </w:pPr>
    </w:p>
    <w:p w14:paraId="460BFE6A" w14:textId="77777777" w:rsidR="00CE0B3D" w:rsidRDefault="00CE0B3D">
      <w:pPr>
        <w:rPr>
          <w:sz w:val="20"/>
          <w:szCs w:val="20"/>
        </w:rPr>
      </w:pPr>
    </w:p>
    <w:tbl>
      <w:tblPr>
        <w:tblStyle w:val="a4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4995"/>
      </w:tblGrid>
      <w:tr w:rsidR="00CE0B3D" w14:paraId="14B91E21" w14:textId="77777777">
        <w:trPr>
          <w:trHeight w:val="420"/>
        </w:trPr>
        <w:tc>
          <w:tcPr>
            <w:tcW w:w="903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0498" w14:textId="77777777" w:rsidR="00CE0B3D" w:rsidRDefault="00E53B09">
            <w:pPr>
              <w:pStyle w:val="Heading1"/>
            </w:pPr>
            <w:bookmarkStart w:id="19" w:name="_5br7u6nvsjrw" w:colFirst="0" w:colLast="0"/>
            <w:bookmarkEnd w:id="19"/>
            <w:r>
              <w:t>Preservation Considerations</w:t>
            </w:r>
          </w:p>
        </w:tc>
      </w:tr>
      <w:tr w:rsidR="00CE0B3D" w14:paraId="74AD456D" w14:textId="77777777">
        <w:trPr>
          <w:trHeight w:val="2220"/>
        </w:trPr>
        <w:tc>
          <w:tcPr>
            <w:tcW w:w="4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827A" w14:textId="77777777" w:rsidR="00CE0B3D" w:rsidRDefault="00E53B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Anticipating technological obsolescence, can you provide any information for how this work should or should not be shown when the preferred technologies are unavailable?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356B" w14:textId="77777777" w:rsidR="00CE0B3D" w:rsidRDefault="00CE0B3D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364D5498" w14:textId="77777777" w:rsidR="00CE0B3D" w:rsidRDefault="00CE0B3D">
      <w:pPr>
        <w:rPr>
          <w:b/>
        </w:rPr>
      </w:pPr>
    </w:p>
    <w:p w14:paraId="4FB31792" w14:textId="77777777" w:rsidR="00CE0B3D" w:rsidRDefault="00CE0B3D">
      <w:pPr>
        <w:rPr>
          <w:b/>
        </w:rPr>
      </w:pPr>
    </w:p>
    <w:sectPr w:rsidR="00CE0B3D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 Falcao" w:date="2019-03-01T15:54:00Z" w:initials="">
    <w:p w14:paraId="249C1967" w14:textId="77777777" w:rsidR="00CE0B3D" w:rsidRDefault="00E53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Thank you, this is great!</w:t>
      </w:r>
    </w:p>
    <w:p w14:paraId="13874456" w14:textId="77777777" w:rsidR="00CE0B3D" w:rsidRDefault="00E53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am not sure how this document is meant to be used, so maybe it is worth defining that?</w:t>
      </w:r>
    </w:p>
  </w:comment>
  <w:comment w:id="2" w:author="Tom Ensom" w:date="2019-03-01T16:02:00Z" w:initials="">
    <w:p w14:paraId="47554865" w14:textId="77777777" w:rsidR="00CE0B3D" w:rsidRDefault="00E53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Good point Patricia. We'll introduce it properly at the workshop, but in brief our idea is that this could form the basis of information gathering in collaboration wit</w:t>
      </w:r>
      <w:r>
        <w:rPr>
          <w:color w:val="000000"/>
        </w:rPr>
        <w:t>h an artist, at the point of acquisition. But we're still exploring it really, and interested in how/when people think this kind of information might be gathered within a workflow.</w:t>
      </w:r>
    </w:p>
  </w:comment>
  <w:comment w:id="15" w:author="Mark Hellar" w:date="2019-03-06T15:11:00Z" w:initials="">
    <w:p w14:paraId="2DC72A87" w14:textId="77777777" w:rsidR="00CE0B3D" w:rsidRDefault="00E53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Suggested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874456" w15:done="0"/>
  <w15:commentEx w15:paraId="47554865" w15:done="0"/>
  <w15:commentEx w15:paraId="2DC72A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874456" w16cid:durableId="20F599AA"/>
  <w16cid:commentId w16cid:paraId="47554865" w16cid:durableId="20F599AB"/>
  <w16cid:commentId w16cid:paraId="2DC72A87" w16cid:durableId="20F599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42C42" w14:textId="77777777" w:rsidR="00E53B09" w:rsidRDefault="00E53B09">
      <w:pPr>
        <w:spacing w:line="240" w:lineRule="auto"/>
      </w:pPr>
      <w:r>
        <w:separator/>
      </w:r>
    </w:p>
  </w:endnote>
  <w:endnote w:type="continuationSeparator" w:id="0">
    <w:p w14:paraId="1AE1AB8A" w14:textId="77777777" w:rsidR="00E53B09" w:rsidRDefault="00E53B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A2F31" w14:textId="77777777" w:rsidR="00CE0B3D" w:rsidRDefault="00E53B09">
    <w:pPr>
      <w:jc w:val="center"/>
    </w:pPr>
    <w:r>
      <w:fldChar w:fldCharType="begin"/>
    </w:r>
    <w:r>
      <w:instrText>PAGE</w:instrText>
    </w:r>
    <w:r w:rsidR="00A40BCC">
      <w:fldChar w:fldCharType="separate"/>
    </w:r>
    <w:r w:rsidR="00A40B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181B8" w14:textId="77777777" w:rsidR="00E53B09" w:rsidRDefault="00E53B09">
      <w:pPr>
        <w:spacing w:line="240" w:lineRule="auto"/>
      </w:pPr>
      <w:r>
        <w:separator/>
      </w:r>
    </w:p>
  </w:footnote>
  <w:footnote w:type="continuationSeparator" w:id="0">
    <w:p w14:paraId="1C72238F" w14:textId="77777777" w:rsidR="00E53B09" w:rsidRDefault="00E53B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67F50" w14:textId="77777777" w:rsidR="00CE0B3D" w:rsidRDefault="00E53B09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05492F" wp14:editId="7BD54545">
          <wp:simplePos x="0" y="0"/>
          <wp:positionH relativeFrom="column">
            <wp:posOffset>4791075</wp:posOffset>
          </wp:positionH>
          <wp:positionV relativeFrom="paragraph">
            <wp:posOffset>-133349</wp:posOffset>
          </wp:positionV>
          <wp:extent cx="1100138" cy="542211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0138" cy="5422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7680B"/>
    <w:multiLevelType w:val="multilevel"/>
    <w:tmpl w:val="78060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A0553"/>
    <w:multiLevelType w:val="multilevel"/>
    <w:tmpl w:val="D60AB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DC7DA4"/>
    <w:multiLevelType w:val="multilevel"/>
    <w:tmpl w:val="7FBA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C2756E"/>
    <w:multiLevelType w:val="multilevel"/>
    <w:tmpl w:val="9F226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2F64B4"/>
    <w:multiLevelType w:val="multilevel"/>
    <w:tmpl w:val="1F901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534154"/>
    <w:multiLevelType w:val="multilevel"/>
    <w:tmpl w:val="D14C0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994883"/>
    <w:multiLevelType w:val="multilevel"/>
    <w:tmpl w:val="F76A6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BD3C41"/>
    <w:multiLevelType w:val="multilevel"/>
    <w:tmpl w:val="86944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95764A"/>
    <w:multiLevelType w:val="multilevel"/>
    <w:tmpl w:val="88467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C15C98"/>
    <w:multiLevelType w:val="multilevel"/>
    <w:tmpl w:val="0BFE7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B3D"/>
    <w:rsid w:val="00A40BCC"/>
    <w:rsid w:val="00CE0B3D"/>
    <w:rsid w:val="00E5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3325"/>
  <w15:docId w15:val="{31A39C68-7485-4B1E-8A51-83A3D95D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b/>
      <w:color w:val="1C458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jc w:val="center"/>
      <w:outlineLvl w:val="1"/>
    </w:pPr>
    <w:rPr>
      <w:b/>
      <w:color w:val="1C4587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color w:val="1C4587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B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TiBM</cp:lastModifiedBy>
  <cp:revision>2</cp:revision>
  <dcterms:created xsi:type="dcterms:W3CDTF">2019-08-07T17:40:00Z</dcterms:created>
  <dcterms:modified xsi:type="dcterms:W3CDTF">2019-08-07T17:41:00Z</dcterms:modified>
</cp:coreProperties>
</file>