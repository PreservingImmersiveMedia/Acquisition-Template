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1c4587"/>
          <w:sz w:val="24"/>
          <w:szCs w:val="24"/>
        </w:rPr>
      </w:pPr>
      <w:bookmarkStart w:colFirst="0" w:colLast="0" w:name="_ecmmb2bhqqfh" w:id="0"/>
      <w:bookmarkEnd w:id="0"/>
      <w:r w:rsidDel="00000000" w:rsidR="00000000" w:rsidRPr="00000000">
        <w:rPr>
          <w:rtl w:val="0"/>
        </w:rPr>
        <w:t xml:space="preserve">VR </w:t>
      </w:r>
      <w:commentRangeStart w:id="0"/>
      <w:commentRangeStart w:id="1"/>
      <w:r w:rsidDel="00000000" w:rsidR="00000000" w:rsidRPr="00000000">
        <w:rPr>
          <w:rtl w:val="0"/>
        </w:rPr>
        <w:t xml:space="preserve">Artwork Information Sheet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b w:val="1"/>
          <w:color w:val="ff0000"/>
        </w:rPr>
      </w:pPr>
      <w:r w:rsidDel="00000000" w:rsidR="00000000" w:rsidRPr="00000000">
        <w:rPr>
          <w:rtl w:val="0"/>
        </w:rPr>
      </w:r>
    </w:p>
    <w:p w:rsidR="00000000" w:rsidDel="00000000" w:rsidP="00000000" w:rsidRDefault="00000000" w:rsidRPr="00000000" w14:paraId="00000003">
      <w:pPr>
        <w:rPr>
          <w:b w:val="1"/>
          <w:color w:val="ff0000"/>
          <w:sz w:val="24"/>
          <w:szCs w:val="24"/>
        </w:rPr>
      </w:pPr>
      <w:r w:rsidDel="00000000" w:rsidR="00000000" w:rsidRPr="00000000">
        <w:rPr>
          <w:b w:val="1"/>
          <w:color w:val="ff0000"/>
          <w:sz w:val="24"/>
          <w:szCs w:val="24"/>
          <w:rtl w:val="0"/>
        </w:rPr>
        <w:t xml:space="preserve">***DRAFT - NOT FOR CIRCULATION***</w:t>
      </w:r>
    </w:p>
    <w:p w:rsidR="00000000" w:rsidDel="00000000" w:rsidP="00000000" w:rsidRDefault="00000000" w:rsidRPr="00000000" w14:paraId="00000004">
      <w:pPr>
        <w:rPr>
          <w:b w:val="1"/>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0"/>
                <w:szCs w:val="20"/>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0"/>
                <w:szCs w:val="20"/>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0"/>
                <w:szCs w:val="20"/>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Edition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0"/>
                <w:szCs w:val="20"/>
              </w:rPr>
            </w:pPr>
            <w:r w:rsidDel="00000000" w:rsidR="00000000" w:rsidRPr="00000000">
              <w:rPr>
                <w:rtl w:val="0"/>
              </w:rPr>
            </w:r>
          </w:p>
        </w:tc>
      </w:tr>
      <w:tr>
        <w:trPr>
          <w:ins w:author="Tom Ensom" w:id="0" w:date="2019-03-07T16:24:18Z"/>
        </w:trPr>
        <w:tc>
          <w:tcPr>
            <w:shd w:fill="efefef" w:val="clear"/>
            <w:tcMar>
              <w:top w:w="100.0" w:type="dxa"/>
              <w:left w:w="100.0" w:type="dxa"/>
              <w:bottom w:w="100.0" w:type="dxa"/>
              <w:right w:w="100.0" w:type="dxa"/>
            </w:tcMar>
            <w:vAlign w:val="top"/>
          </w:tcPr>
          <w:p w:rsidR="00000000" w:rsidDel="00000000" w:rsidP="00000000" w:rsidRDefault="00000000" w:rsidRPr="00000000" w14:paraId="0000000D">
            <w:pPr>
              <w:rPr>
                <w:ins w:author="Tom Ensom" w:id="0" w:date="2019-03-07T16:24:18Z"/>
                <w:b w:val="1"/>
                <w:color w:val="ff0000"/>
                <w:sz w:val="20"/>
                <w:szCs w:val="20"/>
              </w:rPr>
            </w:pPr>
            <w:ins w:author="Tom Ensom" w:id="0" w:date="2019-03-07T16:24:18Z">
              <w:r w:rsidDel="00000000" w:rsidR="00000000" w:rsidRPr="00000000">
                <w:rPr>
                  <w:b w:val="1"/>
                  <w:color w:val="ff0000"/>
                  <w:sz w:val="20"/>
                  <w:szCs w:val="20"/>
                  <w:rtl w:val="0"/>
                </w:rPr>
                <w:t xml:space="preserve">Form filled in by</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Tom Ensom" w:id="0" w:date="2019-03-07T16:24:18Z"/>
                <w:b w:val="1"/>
                <w:color w:val="ff0000"/>
                <w:sz w:val="20"/>
                <w:szCs w:val="20"/>
              </w:rPr>
            </w:pPr>
            <w:ins w:author="Tom Ensom" w:id="0" w:date="2019-03-07T16:24:18Z">
              <w:r w:rsidDel="00000000" w:rsidR="00000000" w:rsidRPr="00000000">
                <w:rPr>
                  <w:rtl w:val="0"/>
                </w:rPr>
              </w:r>
            </w:ins>
          </w:p>
        </w:tc>
      </w:tr>
      <w:tr>
        <w:trPr>
          <w:ins w:author="Tom Ensom" w:id="0" w:date="2019-03-07T16:24:18Z"/>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rPr>
                <w:ins w:author="Tom Ensom" w:id="0" w:date="2019-03-07T16:24:18Z"/>
                <w:b w:val="1"/>
                <w:color w:val="ff0000"/>
                <w:sz w:val="20"/>
                <w:szCs w:val="20"/>
              </w:rPr>
            </w:pPr>
            <w:ins w:author="Tom Ensom" w:id="0" w:date="2019-03-07T16:24:18Z">
              <w:r w:rsidDel="00000000" w:rsidR="00000000" w:rsidRPr="00000000">
                <w:rPr>
                  <w:b w:val="1"/>
                  <w:color w:val="ff0000"/>
                  <w:sz w:val="20"/>
                  <w:szCs w:val="20"/>
                  <w:rtl w:val="0"/>
                </w:rPr>
                <w:t xml:space="preserve">Filled in when</w:t>
                <w:tab/>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Tom Ensom" w:id="0" w:date="2019-03-07T16:24:18Z"/>
                <w:b w:val="1"/>
                <w:color w:val="ff0000"/>
                <w:sz w:val="20"/>
                <w:szCs w:val="20"/>
              </w:rPr>
            </w:pPr>
            <w:ins w:author="Tom Ensom" w:id="0" w:date="2019-03-07T16:24:18Z">
              <w:r w:rsidDel="00000000" w:rsidR="00000000" w:rsidRPr="00000000">
                <w:rPr>
                  <w:rtl w:val="0"/>
                </w:rPr>
              </w:r>
            </w:ins>
          </w:p>
        </w:tc>
      </w:tr>
    </w:tbl>
    <w:p w:rsidR="00000000" w:rsidDel="00000000" w:rsidP="00000000" w:rsidRDefault="00000000" w:rsidRPr="00000000" w14:paraId="00000011">
      <w:pPr>
        <w:rPr>
          <w:b w:val="1"/>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570"/>
        <w:gridCol w:w="3795"/>
        <w:tblGridChange w:id="0">
          <w:tblGrid>
            <w:gridCol w:w="1650"/>
            <w:gridCol w:w="3570"/>
            <w:gridCol w:w="3795"/>
          </w:tblGrid>
        </w:tblGridChange>
      </w:tblGrid>
      <w:tr>
        <w:trPr>
          <w:trHeight w:val="52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pStyle w:val="Heading1"/>
              <w:widowControl w:val="0"/>
              <w:rPr/>
            </w:pPr>
            <w:bookmarkStart w:colFirst="0" w:colLast="0" w:name="_3esrha7wrps7" w:id="1"/>
            <w:bookmarkEnd w:id="1"/>
            <w:r w:rsidDel="00000000" w:rsidR="00000000" w:rsidRPr="00000000">
              <w:rPr>
                <w:rtl w:val="0"/>
              </w:rPr>
              <w:t xml:space="preserve">Non-Technical Description</w:t>
            </w:r>
          </w:p>
        </w:tc>
      </w:tr>
      <w:tr>
        <w:trPr>
          <w:trHeight w:val="9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Short description of artwork </w:t>
            </w:r>
          </w:p>
        </w:tc>
        <w:tc>
          <w:tcPr>
            <w:gridSpan w:val="2"/>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rtl w:val="0"/>
              </w:rPr>
            </w:r>
          </w:p>
        </w:tc>
      </w:tr>
      <w:tr>
        <w:trPr>
          <w:trHeight w:val="11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Interactivity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Is the work interactive?</w:t>
            </w:r>
          </w:p>
          <w:p w:rsidR="00000000" w:rsidDel="00000000" w:rsidP="00000000" w:rsidRDefault="00000000" w:rsidRPr="00000000" w14:paraId="0000001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In what ways does the user influence the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rtl w:val="0"/>
              </w:rPr>
            </w:r>
          </w:p>
        </w:tc>
      </w:tr>
    </w:tbl>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rtl w:val="0"/>
        </w:rPr>
      </w:r>
    </w:p>
    <w:tbl>
      <w:tblPr>
        <w:tblStyle w:val="Table3"/>
        <w:tblW w:w="9029.29824561403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660"/>
        <w:gridCol w:w="3749.2982456140353"/>
        <w:tblGridChange w:id="0">
          <w:tblGrid>
            <w:gridCol w:w="1620"/>
            <w:gridCol w:w="3660"/>
            <w:gridCol w:w="3749.2982456140353"/>
          </w:tblGrid>
        </w:tblGridChange>
      </w:tblGrid>
      <w:tr>
        <w:trPr>
          <w:trHeight w:val="12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F">
            <w:pPr>
              <w:pStyle w:val="Heading1"/>
              <w:jc w:val="center"/>
              <w:rPr/>
            </w:pPr>
            <w:bookmarkStart w:colFirst="0" w:colLast="0" w:name="_q2fij4u4azpa" w:id="2"/>
            <w:bookmarkEnd w:id="2"/>
            <w:r w:rsidDel="00000000" w:rsidR="00000000" w:rsidRPr="00000000">
              <w:rPr>
                <w:rtl w:val="0"/>
              </w:rPr>
              <w:t xml:space="preserve">Display Materials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Software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3">
            <w:pPr>
              <w:numPr>
                <w:ilvl w:val="0"/>
                <w:numId w:val="4"/>
              </w:numPr>
              <w:ind w:left="720" w:hanging="360"/>
              <w:rPr>
                <w:sz w:val="20"/>
                <w:szCs w:val="20"/>
              </w:rPr>
            </w:pPr>
            <w:r w:rsidDel="00000000" w:rsidR="00000000" w:rsidRPr="00000000">
              <w:rPr>
                <w:sz w:val="20"/>
                <w:szCs w:val="20"/>
                <w:rtl w:val="0"/>
              </w:rPr>
              <w:t xml:space="preserve">Executable build?</w:t>
            </w:r>
          </w:p>
          <w:p w:rsidR="00000000" w:rsidDel="00000000" w:rsidP="00000000" w:rsidRDefault="00000000" w:rsidRPr="00000000" w14:paraId="00000024">
            <w:pPr>
              <w:numPr>
                <w:ilvl w:val="0"/>
                <w:numId w:val="4"/>
              </w:numPr>
              <w:ind w:left="720" w:hanging="360"/>
              <w:rPr>
                <w:sz w:val="20"/>
                <w:szCs w:val="20"/>
                <w:u w:val="none"/>
              </w:rPr>
            </w:pPr>
            <w:r w:rsidDel="00000000" w:rsidR="00000000" w:rsidRPr="00000000">
              <w:rPr>
                <w:sz w:val="20"/>
                <w:szCs w:val="20"/>
                <w:rtl w:val="0"/>
              </w:rPr>
              <w:t xml:space="preserve">For what platform? E.g. Windows, Android, WebGL/WebXR</w:t>
            </w:r>
          </w:p>
          <w:p w:rsidR="00000000" w:rsidDel="00000000" w:rsidP="00000000" w:rsidRDefault="00000000" w:rsidRPr="00000000" w14:paraId="00000025">
            <w:pPr>
              <w:numPr>
                <w:ilvl w:val="0"/>
                <w:numId w:val="4"/>
              </w:numPr>
              <w:ind w:left="720" w:hanging="360"/>
              <w:rPr>
                <w:sz w:val="20"/>
                <w:szCs w:val="20"/>
              </w:rPr>
            </w:pPr>
            <w:r w:rsidDel="00000000" w:rsidR="00000000" w:rsidRPr="00000000">
              <w:rPr>
                <w:sz w:val="20"/>
                <w:szCs w:val="20"/>
                <w:rtl w:val="0"/>
              </w:rPr>
              <w:t xml:space="preserve">Dependencies? E.g. runtimes,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left="0" w:firstLine="0"/>
              <w:rPr>
                <w:color w:val="ff0000"/>
                <w:sz w:val="20"/>
                <w:szCs w:val="20"/>
              </w:rPr>
            </w:pPr>
            <w:r w:rsidDel="00000000" w:rsidR="00000000" w:rsidRPr="00000000">
              <w:rPr>
                <w:rtl w:val="0"/>
              </w:rPr>
            </w:r>
          </w:p>
        </w:tc>
      </w:tr>
      <w:tr>
        <w:trPr>
          <w:trHeight w:val="400" w:hRule="atLeast"/>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Hardware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8">
            <w:pPr>
              <w:numPr>
                <w:ilvl w:val="0"/>
                <w:numId w:val="3"/>
              </w:numPr>
              <w:ind w:left="720" w:hanging="360"/>
              <w:rPr>
                <w:ins w:author="Mark Hellar" w:id="1" w:date="2019-03-06T14:49:30Z"/>
                <w:sz w:val="20"/>
                <w:szCs w:val="20"/>
              </w:rPr>
            </w:pPr>
            <w:r w:rsidDel="00000000" w:rsidR="00000000" w:rsidRPr="00000000">
              <w:rPr>
                <w:sz w:val="20"/>
                <w:szCs w:val="20"/>
                <w:rtl w:val="0"/>
              </w:rPr>
              <w:t xml:space="preserve">Computers?</w:t>
            </w:r>
            <w:ins w:author="Mark Hellar" w:id="1" w:date="2019-03-06T14:49:30Z">
              <w:commentRangeStart w:id="2"/>
              <w:r w:rsidDel="00000000" w:rsidR="00000000" w:rsidRPr="00000000">
                <w:rPr>
                  <w:rtl w:val="0"/>
                </w:rPr>
              </w:r>
            </w:ins>
          </w:p>
          <w:p w:rsidR="00000000" w:rsidDel="00000000" w:rsidP="00000000" w:rsidRDefault="00000000" w:rsidRPr="00000000" w14:paraId="00000029">
            <w:pPr>
              <w:numPr>
                <w:ilvl w:val="0"/>
                <w:numId w:val="3"/>
              </w:numPr>
              <w:ind w:left="720" w:hanging="360"/>
              <w:rPr>
                <w:sz w:val="20"/>
                <w:szCs w:val="20"/>
                <w:u w:val="none"/>
                <w:rPrChange w:author="Mark Hellar" w:id="2" w:date="2019-03-06T14:49:30Z">
                  <w:rPr>
                    <w:sz w:val="20"/>
                    <w:szCs w:val="20"/>
                  </w:rPr>
                </w:rPrChange>
              </w:rPr>
              <w:pPrChange w:author="Mark Hellar" w:id="0" w:date="2019-03-06T14:49:30Z">
                <w:pPr>
                  <w:numPr>
                    <w:ilvl w:val="0"/>
                    <w:numId w:val="3"/>
                  </w:numPr>
                  <w:ind w:left="720" w:hanging="360"/>
                </w:pPr>
              </w:pPrChange>
            </w:pPr>
            <w:ins w:author="Mark Hellar" w:id="1" w:date="2019-03-06T14:49:30Z">
              <w:r w:rsidDel="00000000" w:rsidR="00000000" w:rsidRPr="00000000">
                <w:rPr>
                  <w:sz w:val="20"/>
                  <w:szCs w:val="20"/>
                  <w:rtl w:val="0"/>
                </w:rPr>
                <w:t xml:space="preserve">Video Card/GPU?</w:t>
              </w:r>
            </w:ins>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0" w:firstLine="0"/>
              <w:rPr>
                <w:color w:val="ff0000"/>
                <w:sz w:val="20"/>
                <w:szCs w:val="20"/>
              </w:rPr>
            </w:pPr>
            <w:r w:rsidDel="00000000" w:rsidR="00000000" w:rsidRPr="00000000">
              <w:rPr>
                <w:rtl w:val="0"/>
              </w:rPr>
            </w:r>
          </w:p>
        </w:tc>
      </w:tr>
      <w:tr>
        <w:trPr>
          <w:trHeight w:val="400" w:hRule="atLeast"/>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ind w:left="0" w:firstLine="0"/>
              <w:rPr>
                <w:b w:val="1"/>
                <w:sz w:val="20"/>
                <w:szCs w:val="2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
              </w:numPr>
              <w:ind w:left="720" w:hanging="360"/>
              <w:rPr>
                <w:sz w:val="20"/>
                <w:szCs w:val="20"/>
              </w:rPr>
            </w:pPr>
            <w:r w:rsidDel="00000000" w:rsidR="00000000" w:rsidRPr="00000000">
              <w:rPr>
                <w:sz w:val="20"/>
                <w:szCs w:val="20"/>
                <w:rtl w:val="0"/>
              </w:rPr>
              <w:t xml:space="preserve">HMD?</w:t>
            </w:r>
          </w:p>
          <w:p w:rsidR="00000000" w:rsidDel="00000000" w:rsidP="00000000" w:rsidRDefault="00000000" w:rsidRPr="00000000" w14:paraId="0000002D">
            <w:pPr>
              <w:numPr>
                <w:ilvl w:val="0"/>
                <w:numId w:val="3"/>
              </w:numPr>
              <w:ind w:left="720" w:hanging="360"/>
              <w:rPr>
                <w:sz w:val="20"/>
                <w:szCs w:val="20"/>
              </w:rPr>
            </w:pPr>
            <w:r w:rsidDel="00000000" w:rsidR="00000000" w:rsidRPr="00000000">
              <w:rPr>
                <w:sz w:val="20"/>
                <w:szCs w:val="20"/>
                <w:rtl w:val="0"/>
              </w:rPr>
              <w:t xml:space="preserve">Tracking?</w:t>
            </w:r>
          </w:p>
          <w:p w:rsidR="00000000" w:rsidDel="00000000" w:rsidP="00000000" w:rsidRDefault="00000000" w:rsidRPr="00000000" w14:paraId="0000002E">
            <w:pPr>
              <w:numPr>
                <w:ilvl w:val="0"/>
                <w:numId w:val="3"/>
              </w:numPr>
              <w:ind w:left="720" w:hanging="360"/>
              <w:rPr>
                <w:sz w:val="20"/>
                <w:szCs w:val="20"/>
              </w:rPr>
            </w:pPr>
            <w:r w:rsidDel="00000000" w:rsidR="00000000" w:rsidRPr="00000000">
              <w:rPr>
                <w:sz w:val="20"/>
                <w:szCs w:val="20"/>
                <w:rtl w:val="0"/>
              </w:rPr>
              <w:t xml:space="preserve">Input/output devices (e.g. controllers)?</w:t>
            </w:r>
          </w:p>
          <w:p w:rsidR="00000000" w:rsidDel="00000000" w:rsidP="00000000" w:rsidRDefault="00000000" w:rsidRPr="00000000" w14:paraId="0000002F">
            <w:pPr>
              <w:numPr>
                <w:ilvl w:val="0"/>
                <w:numId w:val="3"/>
              </w:numPr>
              <w:ind w:left="720" w:hanging="360"/>
              <w:rPr>
                <w:sz w:val="20"/>
                <w:szCs w:val="20"/>
              </w:rPr>
            </w:pPr>
            <w:r w:rsidDel="00000000" w:rsidR="00000000" w:rsidRPr="00000000">
              <w:rPr>
                <w:sz w:val="20"/>
                <w:szCs w:val="20"/>
                <w:rtl w:val="0"/>
              </w:rPr>
              <w:t xml:space="preserve">Cabling?</w:t>
            </w:r>
          </w:p>
          <w:p w:rsidR="00000000" w:rsidDel="00000000" w:rsidP="00000000" w:rsidRDefault="00000000" w:rsidRPr="00000000" w14:paraId="00000030">
            <w:pPr>
              <w:numPr>
                <w:ilvl w:val="0"/>
                <w:numId w:val="3"/>
              </w:numPr>
              <w:ind w:left="720" w:hanging="360"/>
              <w:rPr>
                <w:sz w:val="20"/>
                <w:szCs w:val="20"/>
              </w:rPr>
            </w:pPr>
            <w:r w:rsidDel="00000000" w:rsidR="00000000" w:rsidRPr="00000000">
              <w:rPr>
                <w:sz w:val="20"/>
                <w:szCs w:val="20"/>
                <w:rtl w:val="0"/>
              </w:rPr>
              <w:t xml:space="preserve">Audio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rPr>
                <w:color w:val="ff0000"/>
                <w:sz w:val="20"/>
                <w:szCs w:val="20"/>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Installation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3">
            <w:pPr>
              <w:numPr>
                <w:ilvl w:val="0"/>
                <w:numId w:val="4"/>
              </w:numPr>
              <w:ind w:left="720" w:hanging="360"/>
              <w:rPr>
                <w:sz w:val="20"/>
                <w:szCs w:val="20"/>
              </w:rPr>
            </w:pPr>
            <w:r w:rsidDel="00000000" w:rsidR="00000000" w:rsidRPr="00000000">
              <w:rPr>
                <w:sz w:val="20"/>
                <w:szCs w:val="20"/>
                <w:rtl w:val="0"/>
              </w:rPr>
              <w:t xml:space="preserve">Any supporting physical infrastructure that would be required to display the work? E.g. rigging, seating, flooring/carpet, props</w:t>
            </w:r>
          </w:p>
          <w:p w:rsidR="00000000" w:rsidDel="00000000" w:rsidP="00000000" w:rsidRDefault="00000000" w:rsidRPr="00000000" w14:paraId="00000034">
            <w:pPr>
              <w:numPr>
                <w:ilvl w:val="0"/>
                <w:numId w:val="4"/>
              </w:numPr>
              <w:ind w:left="720" w:hanging="360"/>
              <w:rPr>
                <w:sz w:val="20"/>
                <w:szCs w:val="20"/>
              </w:rPr>
            </w:pPr>
            <w:r w:rsidDel="00000000" w:rsidR="00000000" w:rsidRPr="00000000">
              <w:rPr>
                <w:sz w:val="20"/>
                <w:szCs w:val="20"/>
                <w:rtl w:val="0"/>
              </w:rPr>
              <w:t xml:space="preserve">Minimum/maximum space requirements?</w:t>
            </w:r>
          </w:p>
          <w:p w:rsidR="00000000" w:rsidDel="00000000" w:rsidP="00000000" w:rsidRDefault="00000000" w:rsidRPr="00000000" w14:paraId="00000035">
            <w:pPr>
              <w:numPr>
                <w:ilvl w:val="0"/>
                <w:numId w:val="4"/>
              </w:numPr>
              <w:ind w:left="720" w:hanging="360"/>
              <w:rPr>
                <w:sz w:val="20"/>
                <w:szCs w:val="20"/>
              </w:rPr>
            </w:pPr>
            <w:r w:rsidDel="00000000" w:rsidR="00000000" w:rsidRPr="00000000">
              <w:rPr>
                <w:sz w:val="20"/>
                <w:szCs w:val="20"/>
                <w:rtl w:val="0"/>
              </w:rPr>
              <w:t xml:space="preserve">Other sensory inputs/outputs? E.g. scents, wind, touch, vibrations/haptics</w:t>
            </w:r>
          </w:p>
          <w:p w:rsidR="00000000" w:rsidDel="00000000" w:rsidP="00000000" w:rsidRDefault="00000000" w:rsidRPr="00000000" w14:paraId="00000036">
            <w:pPr>
              <w:numPr>
                <w:ilvl w:val="0"/>
                <w:numId w:val="4"/>
              </w:numPr>
              <w:ind w:left="720" w:hanging="360"/>
              <w:rPr>
                <w:sz w:val="20"/>
                <w:szCs w:val="20"/>
              </w:rPr>
            </w:pPr>
            <w:r w:rsidDel="00000000" w:rsidR="00000000" w:rsidRPr="00000000">
              <w:rPr>
                <w:sz w:val="20"/>
                <w:szCs w:val="20"/>
                <w:rtl w:val="0"/>
              </w:rPr>
              <w:t xml:space="preserve">Invigilation requirements? E.g. guidance, movement restrictions, safety, 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ind w:left="0" w:firstLine="0"/>
              <w:rPr>
                <w:color w:val="ff0000"/>
                <w:sz w:val="20"/>
                <w:szCs w:val="20"/>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External Dependencies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numPr>
                <w:ilvl w:val="0"/>
                <w:numId w:val="5"/>
              </w:numPr>
              <w:ind w:left="720" w:hanging="360"/>
              <w:rPr>
                <w:sz w:val="20"/>
                <w:szCs w:val="20"/>
              </w:rPr>
            </w:pPr>
            <w:r w:rsidDel="00000000" w:rsidR="00000000" w:rsidRPr="00000000">
              <w:rPr>
                <w:sz w:val="20"/>
                <w:szCs w:val="20"/>
                <w:rtl w:val="0"/>
              </w:rPr>
              <w:t xml:space="preserve">Are there any other external inputs/outputs? e.g. live data, internet 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ind w:left="0" w:firstLine="0"/>
              <w:rPr>
                <w:color w:val="ff0000"/>
                <w:sz w:val="20"/>
                <w:szCs w:val="20"/>
              </w:rPr>
            </w:pPr>
            <w:r w:rsidDel="00000000" w:rsidR="00000000" w:rsidRPr="00000000">
              <w:rPr>
                <w:rtl w:val="0"/>
              </w:rPr>
            </w:r>
          </w:p>
        </w:tc>
      </w:tr>
    </w:tbl>
    <w:p w:rsidR="00000000" w:rsidDel="00000000" w:rsidP="00000000" w:rsidRDefault="00000000" w:rsidRPr="00000000" w14:paraId="0000003B">
      <w:pPr>
        <w:ind w:left="0" w:firstLine="0"/>
        <w:rPr>
          <w:sz w:val="20"/>
          <w:szCs w:val="20"/>
        </w:rPr>
      </w:pPr>
      <w:r w:rsidDel="00000000" w:rsidR="00000000" w:rsidRPr="00000000">
        <w:rPr>
          <w:rtl w:val="0"/>
        </w:rPr>
      </w:r>
    </w:p>
    <w:p w:rsidR="00000000" w:rsidDel="00000000" w:rsidP="00000000" w:rsidRDefault="00000000" w:rsidRPr="00000000" w14:paraId="0000003C">
      <w:pPr>
        <w:ind w:left="0" w:firstLine="0"/>
        <w:rPr>
          <w:sz w:val="20"/>
          <w:szCs w:val="20"/>
        </w:rPr>
      </w:pPr>
      <w:r w:rsidDel="00000000" w:rsidR="00000000" w:rsidRPr="00000000">
        <w:rPr>
          <w:rtl w:val="0"/>
        </w:rPr>
      </w:r>
    </w:p>
    <w:tbl>
      <w:tblPr>
        <w:tblStyle w:val="Table4"/>
        <w:tblW w:w="9029.693877551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660"/>
        <w:gridCol w:w="3764.6938775510207"/>
        <w:tblGridChange w:id="0">
          <w:tblGrid>
            <w:gridCol w:w="1605"/>
            <w:gridCol w:w="3660"/>
            <w:gridCol w:w="3764.6938775510207"/>
          </w:tblGrid>
        </w:tblGridChange>
      </w:tblGrid>
      <w:tr>
        <w:trPr>
          <w:trHeight w:val="36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3D">
            <w:pPr>
              <w:pStyle w:val="Heading1"/>
              <w:jc w:val="center"/>
              <w:rPr/>
            </w:pPr>
            <w:bookmarkStart w:colFirst="0" w:colLast="0" w:name="_p14m7vaxho0f" w:id="3"/>
            <w:bookmarkEnd w:id="3"/>
            <w:r w:rsidDel="00000000" w:rsidR="00000000" w:rsidRPr="00000000">
              <w:rPr>
                <w:rtl w:val="0"/>
              </w:rPr>
              <w:t xml:space="preserve">Production Materials</w:t>
            </w:r>
            <w:commentRangeStart w:id="3"/>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Description of production workflow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1">
            <w:pPr>
              <w:numPr>
                <w:ilvl w:val="0"/>
                <w:numId w:val="6"/>
              </w:numPr>
              <w:ind w:left="720" w:hanging="360"/>
              <w:rPr>
                <w:sz w:val="20"/>
                <w:szCs w:val="20"/>
                <w:u w:val="none"/>
              </w:rPr>
            </w:pPr>
            <w:r w:rsidDel="00000000" w:rsidR="00000000" w:rsidRPr="00000000">
              <w:rPr>
                <w:sz w:val="20"/>
                <w:szCs w:val="20"/>
                <w:rtl w:val="0"/>
              </w:rPr>
              <w:t xml:space="preserve">What kind of tools were used in the production of 3D assets? E.g. modelling, texturing</w:t>
            </w:r>
          </w:p>
          <w:p w:rsidR="00000000" w:rsidDel="00000000" w:rsidP="00000000" w:rsidRDefault="00000000" w:rsidRPr="00000000" w14:paraId="00000042">
            <w:pPr>
              <w:numPr>
                <w:ilvl w:val="0"/>
                <w:numId w:val="6"/>
              </w:numPr>
              <w:ind w:left="720" w:hanging="360"/>
              <w:rPr>
                <w:sz w:val="20"/>
                <w:szCs w:val="20"/>
              </w:rPr>
            </w:pPr>
            <w:r w:rsidDel="00000000" w:rsidR="00000000" w:rsidRPr="00000000">
              <w:rPr>
                <w:sz w:val="20"/>
                <w:szCs w:val="20"/>
                <w:rtl w:val="0"/>
              </w:rPr>
              <w:t xml:space="preserve">Sound design?</w:t>
            </w:r>
          </w:p>
          <w:p w:rsidR="00000000" w:rsidDel="00000000" w:rsidP="00000000" w:rsidRDefault="00000000" w:rsidRPr="00000000" w14:paraId="00000043">
            <w:pPr>
              <w:numPr>
                <w:ilvl w:val="0"/>
                <w:numId w:val="6"/>
              </w:numPr>
              <w:ind w:left="720" w:hanging="360"/>
              <w:rPr>
                <w:sz w:val="20"/>
                <w:szCs w:val="20"/>
                <w:u w:val="none"/>
              </w:rPr>
            </w:pPr>
            <w:r w:rsidDel="00000000" w:rsidR="00000000" w:rsidRPr="00000000">
              <w:rPr>
                <w:sz w:val="20"/>
                <w:szCs w:val="20"/>
                <w:rtl w:val="0"/>
              </w:rPr>
              <w:t xml:space="preserve">Code libraries? Custom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color w:val="ff0000"/>
                <w:sz w:val="20"/>
                <w:szCs w:val="20"/>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Engine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6">
            <w:pPr>
              <w:numPr>
                <w:ilvl w:val="0"/>
                <w:numId w:val="7"/>
              </w:numPr>
              <w:ind w:left="720" w:hanging="360"/>
              <w:rPr>
                <w:sz w:val="20"/>
                <w:szCs w:val="20"/>
              </w:rPr>
            </w:pPr>
            <w:r w:rsidDel="00000000" w:rsidR="00000000" w:rsidRPr="00000000">
              <w:rPr>
                <w:sz w:val="20"/>
                <w:szCs w:val="20"/>
                <w:rtl w:val="0"/>
              </w:rPr>
              <w:t xml:space="preserve">What engine was used and which version?</w:t>
            </w:r>
          </w:p>
          <w:p w:rsidR="00000000" w:rsidDel="00000000" w:rsidP="00000000" w:rsidRDefault="00000000" w:rsidRPr="00000000" w14:paraId="00000047">
            <w:pPr>
              <w:numPr>
                <w:ilvl w:val="0"/>
                <w:numId w:val="7"/>
              </w:numPr>
              <w:ind w:left="720" w:hanging="360"/>
              <w:rPr>
                <w:sz w:val="20"/>
                <w:szCs w:val="20"/>
                <w:u w:val="none"/>
              </w:rPr>
            </w:pPr>
            <w:r w:rsidDel="00000000" w:rsidR="00000000" w:rsidRPr="00000000">
              <w:rPr>
                <w:sz w:val="20"/>
                <w:szCs w:val="20"/>
                <w:rtl w:val="0"/>
              </w:rPr>
              <w:t xml:space="preserve">Plugins? Modifications?</w:t>
            </w:r>
          </w:p>
          <w:p w:rsidR="00000000" w:rsidDel="00000000" w:rsidP="00000000" w:rsidRDefault="00000000" w:rsidRPr="00000000" w14:paraId="00000048">
            <w:pPr>
              <w:numPr>
                <w:ilvl w:val="0"/>
                <w:numId w:val="7"/>
              </w:numPr>
              <w:ind w:left="720" w:hanging="360"/>
              <w:rPr>
                <w:sz w:val="20"/>
                <w:szCs w:val="20"/>
              </w:rPr>
            </w:pPr>
            <w:r w:rsidDel="00000000" w:rsidR="00000000" w:rsidRPr="00000000">
              <w:rPr>
                <w:sz w:val="20"/>
                <w:szCs w:val="20"/>
                <w:rtl w:val="0"/>
              </w:rPr>
              <w:t xml:space="preserve">Dependencies? E.g. runtime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rPr>
                <w:color w:val="ff0000"/>
                <w:sz w:val="20"/>
                <w:szCs w:val="20"/>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Assets (including file format and quantity)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C">
            <w:pPr>
              <w:numPr>
                <w:ilvl w:val="0"/>
                <w:numId w:val="1"/>
              </w:numPr>
              <w:ind w:left="720" w:hanging="360"/>
              <w:rPr>
                <w:sz w:val="20"/>
                <w:szCs w:val="20"/>
              </w:rPr>
            </w:pPr>
            <w:r w:rsidDel="00000000" w:rsidR="00000000" w:rsidRPr="00000000">
              <w:rPr>
                <w:sz w:val="20"/>
                <w:szCs w:val="20"/>
                <w:rtl w:val="0"/>
              </w:rPr>
              <w:t xml:space="preserve">Models? </w:t>
            </w:r>
          </w:p>
          <w:p w:rsidR="00000000" w:rsidDel="00000000" w:rsidP="00000000" w:rsidRDefault="00000000" w:rsidRPr="00000000" w14:paraId="0000004D">
            <w:pPr>
              <w:numPr>
                <w:ilvl w:val="0"/>
                <w:numId w:val="1"/>
              </w:numPr>
              <w:ind w:left="720" w:hanging="360"/>
              <w:rPr>
                <w:sz w:val="20"/>
                <w:szCs w:val="20"/>
              </w:rPr>
            </w:pPr>
            <w:r w:rsidDel="00000000" w:rsidR="00000000" w:rsidRPr="00000000">
              <w:rPr>
                <w:sz w:val="20"/>
                <w:szCs w:val="20"/>
                <w:rtl w:val="0"/>
              </w:rPr>
              <w:t xml:space="preserve">Materials/Textures? </w:t>
            </w:r>
          </w:p>
          <w:p w:rsidR="00000000" w:rsidDel="00000000" w:rsidP="00000000" w:rsidRDefault="00000000" w:rsidRPr="00000000" w14:paraId="0000004E">
            <w:pPr>
              <w:numPr>
                <w:ilvl w:val="0"/>
                <w:numId w:val="1"/>
              </w:numPr>
              <w:ind w:left="720" w:hanging="360"/>
              <w:rPr>
                <w:sz w:val="20"/>
                <w:szCs w:val="20"/>
              </w:rPr>
            </w:pPr>
            <w:r w:rsidDel="00000000" w:rsidR="00000000" w:rsidRPr="00000000">
              <w:rPr>
                <w:sz w:val="20"/>
                <w:szCs w:val="20"/>
                <w:rtl w:val="0"/>
              </w:rPr>
              <w:t xml:space="preserve">Sounds? Spatial audio?</w:t>
            </w:r>
          </w:p>
          <w:p w:rsidR="00000000" w:rsidDel="00000000" w:rsidP="00000000" w:rsidRDefault="00000000" w:rsidRPr="00000000" w14:paraId="0000004F">
            <w:pPr>
              <w:numPr>
                <w:ilvl w:val="0"/>
                <w:numId w:val="1"/>
              </w:numPr>
              <w:ind w:left="720" w:hanging="360"/>
              <w:rPr>
                <w:sz w:val="20"/>
                <w:szCs w:val="20"/>
                <w:u w:val="none"/>
              </w:rPr>
            </w:pPr>
            <w:r w:rsidDel="00000000" w:rsidR="00000000" w:rsidRPr="00000000">
              <w:rPr>
                <w:sz w:val="20"/>
                <w:szCs w:val="20"/>
                <w:rtl w:val="0"/>
              </w:rPr>
              <w:t xml:space="preserve">Source video files? (for 360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rPr>
                <w:color w:val="ff0000"/>
                <w:sz w:val="20"/>
                <w:szCs w:val="20"/>
              </w:rPr>
            </w:pPr>
            <w:r w:rsidDel="00000000" w:rsidR="00000000" w:rsidRPr="00000000">
              <w:rPr>
                <w:rtl w:val="0"/>
              </w:rPr>
            </w:r>
          </w:p>
        </w:tc>
      </w:tr>
    </w:tbl>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tbl>
      <w:tblPr>
        <w:tblStyle w:val="Table5"/>
        <w:tblW w:w="9029.693877551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555"/>
        <w:gridCol w:w="3764.6938775510207"/>
        <w:tblGridChange w:id="0">
          <w:tblGrid>
            <w:gridCol w:w="1710"/>
            <w:gridCol w:w="3555"/>
            <w:gridCol w:w="3764.6938775510207"/>
          </w:tblGrid>
        </w:tblGridChange>
      </w:tblGrid>
      <w:tr>
        <w:trPr>
          <w:trHeight w:val="42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53">
            <w:pPr>
              <w:pStyle w:val="Heading1"/>
              <w:jc w:val="center"/>
              <w:rPr/>
            </w:pPr>
            <w:bookmarkStart w:colFirst="0" w:colLast="0" w:name="_dhr4a4e5toeo" w:id="4"/>
            <w:bookmarkEnd w:id="4"/>
            <w:r w:rsidDel="00000000" w:rsidR="00000000" w:rsidRPr="00000000">
              <w:rPr>
                <w:rtl w:val="0"/>
              </w:rPr>
              <w:t xml:space="preserve">Existing Documentation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Existing display specifications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7">
            <w:pPr>
              <w:numPr>
                <w:ilvl w:val="0"/>
                <w:numId w:val="2"/>
              </w:numPr>
              <w:ind w:left="720" w:hanging="360"/>
              <w:rPr>
                <w:sz w:val="20"/>
                <w:szCs w:val="20"/>
              </w:rPr>
            </w:pPr>
            <w:r w:rsidDel="00000000" w:rsidR="00000000" w:rsidRPr="00000000">
              <w:rPr>
                <w:sz w:val="20"/>
                <w:szCs w:val="20"/>
                <w:rtl w:val="0"/>
              </w:rPr>
              <w:t xml:space="preserve">Any existing documentation of how the work should be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rPr>
                <w:b w:val="1"/>
                <w:color w:val="ff0000"/>
                <w:sz w:val="20"/>
                <w:szCs w:val="20"/>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0"/>
                <w:szCs w:val="20"/>
              </w:rPr>
            </w:pPr>
            <w:r w:rsidDel="00000000" w:rsidR="00000000" w:rsidRPr="00000000">
              <w:rPr>
                <w:b w:val="1"/>
                <w:sz w:val="20"/>
                <w:szCs w:val="20"/>
                <w:rtl w:val="0"/>
              </w:rPr>
              <w:t xml:space="preserve">Installation documentation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A">
            <w:pPr>
              <w:numPr>
                <w:ilvl w:val="0"/>
                <w:numId w:val="10"/>
              </w:numPr>
              <w:ind w:left="720" w:hanging="360"/>
              <w:rPr>
                <w:sz w:val="20"/>
                <w:szCs w:val="20"/>
                <w:u w:val="none"/>
              </w:rPr>
            </w:pPr>
            <w:r w:rsidDel="00000000" w:rsidR="00000000" w:rsidRPr="00000000">
              <w:rPr>
                <w:sz w:val="20"/>
                <w:szCs w:val="20"/>
                <w:rtl w:val="0"/>
              </w:rPr>
              <w:t xml:space="preserve">Any documentation of past installations? E.g. photos, videos</w:t>
            </w:r>
          </w:p>
          <w:p w:rsidR="00000000" w:rsidDel="00000000" w:rsidP="00000000" w:rsidRDefault="00000000" w:rsidRPr="00000000" w14:paraId="0000005B">
            <w:pPr>
              <w:numPr>
                <w:ilvl w:val="0"/>
                <w:numId w:val="10"/>
              </w:numPr>
              <w:ind w:left="720" w:hanging="360"/>
              <w:rPr>
                <w:sz w:val="20"/>
                <w:szCs w:val="20"/>
                <w:u w:val="none"/>
              </w:rPr>
            </w:pPr>
            <w:r w:rsidDel="00000000" w:rsidR="00000000" w:rsidRPr="00000000">
              <w:rPr>
                <w:sz w:val="20"/>
                <w:szCs w:val="20"/>
                <w:rtl w:val="0"/>
              </w:rPr>
              <w:t xml:space="preserve">Captures of work running? E.g. screencaptures, stills, rendered 360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color w:val="ff0000"/>
                <w:sz w:val="20"/>
                <w:szCs w:val="20"/>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0"/>
                <w:szCs w:val="20"/>
              </w:rPr>
            </w:pPr>
            <w:r w:rsidDel="00000000" w:rsidR="00000000" w:rsidRPr="00000000">
              <w:rPr>
                <w:b w:val="1"/>
                <w:sz w:val="20"/>
                <w:szCs w:val="20"/>
                <w:rtl w:val="0"/>
              </w:rPr>
              <w:t xml:space="preserve">Other documentation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numPr>
                <w:ilvl w:val="0"/>
                <w:numId w:val="9"/>
              </w:numPr>
              <w:ind w:left="720" w:hanging="360"/>
              <w:rPr>
                <w:sz w:val="20"/>
                <w:szCs w:val="20"/>
                <w:u w:val="none"/>
              </w:rPr>
            </w:pPr>
            <w:r w:rsidDel="00000000" w:rsidR="00000000" w:rsidRPr="00000000">
              <w:rPr>
                <w:sz w:val="20"/>
                <w:szCs w:val="20"/>
                <w:rtl w:val="0"/>
              </w:rPr>
              <w:t xml:space="preserve">Script/narrative</w:t>
            </w:r>
          </w:p>
          <w:p w:rsidR="00000000" w:rsidDel="00000000" w:rsidP="00000000" w:rsidRDefault="00000000" w:rsidRPr="00000000" w14:paraId="0000005F">
            <w:pPr>
              <w:numPr>
                <w:ilvl w:val="0"/>
                <w:numId w:val="9"/>
              </w:numPr>
              <w:ind w:left="720" w:hanging="360"/>
              <w:rPr>
                <w:sz w:val="20"/>
                <w:szCs w:val="20"/>
                <w:u w:val="none"/>
              </w:rPr>
            </w:pPr>
            <w:r w:rsidDel="00000000" w:rsidR="00000000" w:rsidRPr="00000000">
              <w:rPr>
                <w:sz w:val="20"/>
                <w:szCs w:val="20"/>
                <w:rtl w:val="0"/>
              </w:rPr>
              <w:t xml:space="preserve">Design documentation</w:t>
            </w:r>
          </w:p>
          <w:p w:rsidR="00000000" w:rsidDel="00000000" w:rsidP="00000000" w:rsidRDefault="00000000" w:rsidRPr="00000000" w14:paraId="00000060">
            <w:pPr>
              <w:numPr>
                <w:ilvl w:val="0"/>
                <w:numId w:val="9"/>
              </w:numPr>
              <w:ind w:left="720" w:hanging="360"/>
              <w:rPr>
                <w:sz w:val="20"/>
                <w:szCs w:val="20"/>
                <w:u w:val="none"/>
              </w:rPr>
            </w:pPr>
            <w:r w:rsidDel="00000000" w:rsidR="00000000" w:rsidRPr="00000000">
              <w:rPr>
                <w:sz w:val="20"/>
                <w:szCs w:val="20"/>
                <w:rtl w:val="0"/>
              </w:rPr>
              <w:t xml:space="preserve">System diagrams/schematics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0" w:firstLine="0"/>
              <w:rPr>
                <w:color w:val="ff0000"/>
                <w:sz w:val="20"/>
                <w:szCs w:val="20"/>
              </w:rPr>
            </w:pPr>
            <w:r w:rsidDel="00000000" w:rsidR="00000000" w:rsidRPr="00000000">
              <w:rPr>
                <w:rtl w:val="0"/>
              </w:rPr>
            </w:r>
          </w:p>
        </w:tc>
      </w:tr>
    </w:tbl>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1215"/>
        <w:gridCol w:w="3780"/>
        <w:tblGridChange w:id="0">
          <w:tblGrid>
            <w:gridCol w:w="4035"/>
            <w:gridCol w:w="1215"/>
            <w:gridCol w:w="3780"/>
          </w:tblGrid>
        </w:tblGridChange>
      </w:tblGrid>
      <w:tr>
        <w:trPr>
          <w:trHeight w:val="42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4">
            <w:pPr>
              <w:pStyle w:val="Heading1"/>
              <w:jc w:val="center"/>
              <w:rPr/>
            </w:pPr>
            <w:bookmarkStart w:colFirst="0" w:colLast="0" w:name="_5br7u6nvsjrw" w:id="5"/>
            <w:bookmarkEnd w:id="5"/>
            <w:r w:rsidDel="00000000" w:rsidR="00000000" w:rsidRPr="00000000">
              <w:rPr>
                <w:rtl w:val="0"/>
              </w:rPr>
              <w:t xml:space="preserve">Preservation Considerations</w:t>
            </w:r>
          </w:p>
        </w:tc>
      </w:tr>
      <w:tr>
        <w:trPr>
          <w:trHeight w:val="22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Anticipating technological obsolescence, can you provide any information for how this work should or should not be shown when the preferred technologies are unavailable?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rPr>
                <w:color w:val="ff0000"/>
                <w:sz w:val="20"/>
                <w:szCs w:val="20"/>
              </w:rPr>
            </w:pPr>
            <w:r w:rsidDel="00000000" w:rsidR="00000000" w:rsidRPr="00000000">
              <w:rPr>
                <w:rtl w:val="0"/>
              </w:rPr>
            </w:r>
          </w:p>
        </w:tc>
      </w:tr>
    </w:tbl>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sectPr>
      <w:headerReference r:id="rId7" w:type="default"/>
      <w:footerReference r:id="rId8" w:type="default"/>
      <w:pgSz w:h="16834" w:w="11909"/>
      <w:pgMar w:bottom="1440" w:top="1440" w:left="1440" w:right="1440" w:header="720.0000000000001" w:footer="720.000000000000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 Falcao" w:id="0" w:date="2019-03-01T15:54:28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this is great!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how this document is meant to be used, so maybe it is worth defining that?</w:t>
      </w:r>
    </w:p>
  </w:comment>
  <w:comment w:author="Tom Ensom" w:id="1" w:date="2019-03-01T16:02:31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Patricia. We'll introduce it properly at the workshop, but in brief our idea is that this could form the basis of information gathering in collaboration with an artist, at the point of acquisition. But we're still exploring it really, and interested in how/when people think this kind of information might be gathered within a workflow.</w:t>
      </w:r>
    </w:p>
  </w:comment>
  <w:comment w:author="Mark Hellar" w:id="2" w:date="2019-03-06T15:11:34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Suggested</w:t>
      </w:r>
    </w:p>
  </w:comment>
  <w:comment w:author="Anonymous" w:id="3" w:date="2019-03-08T14:44:47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pre-production process as Claudia showed in her case study - i think the working method of the artist seemed really interesting in terms of recording her physical approach and then working with a developer in a space.  I wonder if this would change over time?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4791075</wp:posOffset>
          </wp:positionH>
          <wp:positionV relativeFrom="paragraph">
            <wp:posOffset>-133349</wp:posOffset>
          </wp:positionV>
          <wp:extent cx="1100138" cy="54221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00138" cy="54221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color w:val="1c4587"/>
    </w:rPr>
  </w:style>
  <w:style w:type="paragraph" w:styleId="Heading2">
    <w:name w:val="heading 2"/>
    <w:basedOn w:val="Normal"/>
    <w:next w:val="Normal"/>
    <w:pPr>
      <w:keepNext w:val="1"/>
      <w:keepLines w:val="1"/>
      <w:spacing w:line="240" w:lineRule="auto"/>
      <w:jc w:val="center"/>
    </w:pPr>
    <w:rPr>
      <w:b w:val="1"/>
      <w:color w:val="1c4587"/>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b w:val="1"/>
      <w:color w:val="1c4587"/>
      <w:sz w:val="36"/>
      <w:szCs w:val="36"/>
    </w:rPr>
  </w:style>
  <w:style w:type="paragraph" w:styleId="Subtitle">
    <w:name w:val="Subtitle"/>
    <w:basedOn w:val="Normal"/>
    <w:next w:val="Normal"/>
    <w:pPr>
      <w:keepNext w:val="1"/>
      <w:keepLines w:val="1"/>
      <w:spacing w:after="200" w:lineRule="auto"/>
    </w:pPr>
    <w:rPr>
      <w:b w:val="1"/>
      <w:i w:val="1"/>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